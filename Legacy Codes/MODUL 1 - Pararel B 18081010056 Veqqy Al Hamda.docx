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Lato" w:cs="Lato" w:eastAsia="Lato" w:hAnsi="Lato"/>
          <w:b w:val="1"/>
          <w:i w:val="1"/>
          <w:sz w:val="28"/>
          <w:szCs w:val="28"/>
        </w:rPr>
      </w:pPr>
      <w:r w:rsidDel="00000000" w:rsidR="00000000" w:rsidRPr="00000000">
        <w:rPr>
          <w:rFonts w:ascii="Lato" w:cs="Lato" w:eastAsia="Lato" w:hAnsi="Lato"/>
          <w:b w:val="1"/>
          <w:sz w:val="28"/>
          <w:szCs w:val="28"/>
          <w:rtl w:val="0"/>
        </w:rPr>
        <w:t xml:space="preserve">MODUL 1 - </w:t>
      </w:r>
      <w:r w:rsidDel="00000000" w:rsidR="00000000" w:rsidRPr="00000000">
        <w:rPr>
          <w:rFonts w:ascii="Lato" w:cs="Lato" w:eastAsia="Lato" w:hAnsi="Lato"/>
          <w:b w:val="1"/>
          <w:i w:val="1"/>
          <w:sz w:val="28"/>
          <w:szCs w:val="28"/>
          <w:rtl w:val="0"/>
        </w:rPr>
        <w:t xml:space="preserve">BASH SCRIPTING DASAR</w:t>
      </w:r>
    </w:p>
    <w:p w:rsidR="00000000" w:rsidDel="00000000" w:rsidP="00000000" w:rsidRDefault="00000000" w:rsidRPr="00000000" w14:paraId="00000002">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3">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4">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5">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6">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7">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8">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9">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A">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B">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C">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D">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E">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0F">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0">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1">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2">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3">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4">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5">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6">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7">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8">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9">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A">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B">
      <w:pPr>
        <w:spacing w:line="360"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1C">
      <w:pPr>
        <w:spacing w:line="36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SOAL PRAKTIKUM</w:t>
      </w:r>
    </w:p>
    <w:p w:rsidR="00000000" w:rsidDel="00000000" w:rsidP="00000000" w:rsidRDefault="00000000" w:rsidRPr="00000000" w14:paraId="0000001D">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Buat direktori yang bernama semester 3</w:t>
      </w:r>
    </w:p>
    <w:p w:rsidR="00000000" w:rsidDel="00000000" w:rsidP="00000000" w:rsidRDefault="00000000" w:rsidRPr="00000000" w14:paraId="0000001F">
      <w:pPr>
        <w:numPr>
          <w:ilvl w:val="0"/>
          <w:numId w:val="1"/>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Buat direktori lagi didalamnya yang bernama masing-masing nama mata kuliah yang kalian ambil di semester 3. Kemudian beri deskripsi singkat melalui.txt pada masing-masing direktori</w:t>
      </w:r>
    </w:p>
    <w:p w:rsidR="00000000" w:rsidDel="00000000" w:rsidP="00000000" w:rsidRDefault="00000000" w:rsidRPr="00000000" w14:paraId="00000020">
      <w:pPr>
        <w:numPr>
          <w:ilvl w:val="0"/>
          <w:numId w:val="1"/>
        </w:numPr>
        <w:spacing w:line="36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Install vokoscreen.</w:t>
      </w:r>
    </w:p>
    <w:p w:rsidR="00000000" w:rsidDel="00000000" w:rsidP="00000000" w:rsidRDefault="00000000" w:rsidRPr="00000000" w14:paraId="00000021">
      <w:pPr>
        <w:spacing w:line="36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2">
      <w:pPr>
        <w:spacing w:line="36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*Batasan:Hanya melalui terminal</w:t>
      </w:r>
    </w:p>
    <w:p w:rsidR="00000000" w:rsidDel="00000000" w:rsidP="00000000" w:rsidRDefault="00000000" w:rsidRPr="00000000" w14:paraId="00000023">
      <w:pPr>
        <w:spacing w:line="36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4">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5">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6">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7">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8">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9">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A">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B">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C">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D">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E">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F">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0">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1">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2">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3">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4">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5">
      <w:pPr>
        <w:spacing w:line="360" w:lineRule="auto"/>
        <w:ind w:left="720" w:firstLine="0"/>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6">
      <w:pPr>
        <w:spacing w:line="360" w:lineRule="auto"/>
        <w:ind w:left="72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ANALISIS MASALAH</w:t>
      </w:r>
    </w:p>
    <w:p w:rsidR="00000000" w:rsidDel="00000000" w:rsidP="00000000" w:rsidRDefault="00000000" w:rsidRPr="00000000" w14:paraId="00000037">
      <w:pPr>
        <w:spacing w:line="360" w:lineRule="auto"/>
        <w:ind w:left="720" w:firstLine="0"/>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8">
      <w:pPr>
        <w:spacing w:line="360" w:lineRule="auto"/>
        <w:ind w:left="720" w:firstLine="720"/>
        <w:rPr>
          <w:rFonts w:ascii="Lato" w:cs="Lato" w:eastAsia="Lato" w:hAnsi="Lato"/>
          <w:sz w:val="24"/>
          <w:szCs w:val="24"/>
        </w:rPr>
      </w:pPr>
      <w:commentRangeStart w:id="0"/>
      <w:r w:rsidDel="00000000" w:rsidR="00000000" w:rsidRPr="00000000">
        <w:rPr>
          <w:rFonts w:ascii="Lato" w:cs="Lato" w:eastAsia="Lato" w:hAnsi="Lato"/>
          <w:sz w:val="24"/>
          <w:szCs w:val="24"/>
          <w:rtl w:val="0"/>
        </w:rPr>
        <w:t xml:space="preserve">Soal praktikum pada modul 1 dapat diselesaikan cukup dengan menggunakan terminal dan ​ text editor saja. Pertama membuat direktori dengan nama semester 3. Dalam folder semester 3 tersebut kita membuat direktori lagi dengan nama masing-masing mata kuliah yang kita ambil disemester 3,kemudian beri deskripsi singkat melalui.txt pada masing-masing direktori.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B">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C">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D">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E">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F">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0">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1">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2">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3">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4">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5">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6">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7">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8">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9">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A">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B">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C">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D">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4E">
      <w:pPr>
        <w:spacing w:line="360" w:lineRule="auto"/>
        <w:ind w:lef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HASIL PRAKTIKUM</w:t>
      </w:r>
    </w:p>
    <w:p w:rsidR="00000000" w:rsidDel="00000000" w:rsidP="00000000" w:rsidRDefault="00000000" w:rsidRPr="00000000" w14:paraId="0000004F">
      <w:pPr>
        <w:spacing w:line="360" w:lineRule="auto"/>
        <w:ind w:left="0" w:firstLine="0"/>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50">
      <w:pPr>
        <w:numPr>
          <w:ilvl w:val="0"/>
          <w:numId w:val="2"/>
        </w:numPr>
        <w:spacing w:line="36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Kode sumber :</w:t>
      </w:r>
      <w:commentRangeStart w:id="1"/>
      <w:r w:rsidDel="00000000" w:rsidR="00000000" w:rsidRPr="00000000">
        <w:rPr>
          <w:rtl w:val="0"/>
        </w:rPr>
      </w:r>
    </w:p>
    <w:p w:rsidR="00000000" w:rsidDel="00000000" w:rsidP="00000000" w:rsidRDefault="00000000" w:rsidRPr="00000000" w14:paraId="00000051">
      <w:pPr>
        <w:spacing w:line="360" w:lineRule="auto"/>
        <w:ind w:left="720" w:firstLine="0"/>
        <w:rPr>
          <w:rFonts w:ascii="Lato" w:cs="Lato" w:eastAsia="Lato" w:hAnsi="Lato"/>
          <w:sz w:val="24"/>
          <w:szCs w:val="24"/>
        </w:rPr>
      </w:pPr>
      <w:commentRangeEnd w:id="1"/>
      <w:r w:rsidDel="00000000" w:rsidR="00000000" w:rsidRPr="00000000">
        <w:commentReference w:id="1"/>
      </w:r>
      <w:r w:rsidDel="00000000" w:rsidR="00000000" w:rsidRPr="00000000">
        <w:rPr>
          <w:rtl w:val="0"/>
        </w:rPr>
      </w:r>
    </w:p>
    <w:tbl>
      <w:tblPr>
        <w:tblStyle w:val="Table1"/>
        <w:tblW w:w="702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tblGridChange w:id="0">
          <w:tblGrid>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mkdir Semester 3</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ls</w:t>
            </w:r>
          </w:p>
        </w:tc>
      </w:tr>
    </w:tbl>
    <w:p w:rsidR="00000000" w:rsidDel="00000000" w:rsidP="00000000" w:rsidRDefault="00000000" w:rsidRPr="00000000" w14:paraId="00000054">
      <w:pPr>
        <w:spacing w:line="360" w:lineRule="auto"/>
        <w:ind w:left="720" w:firstLine="0"/>
        <w:rPr>
          <w:rFonts w:ascii="Lato" w:cs="Lato" w:eastAsia="Lato" w:hAnsi="La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266700</wp:posOffset>
            </wp:positionV>
            <wp:extent cx="4513763" cy="29813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26896" l="0" r="0" t="0"/>
                    <a:stretch>
                      <a:fillRect/>
                    </a:stretch>
                  </pic:blipFill>
                  <pic:spPr>
                    <a:xfrm>
                      <a:off x="0" y="0"/>
                      <a:ext cx="4513763" cy="2981325"/>
                    </a:xfrm>
                    <a:prstGeom prst="rect"/>
                    <a:ln/>
                  </pic:spPr>
                </pic:pic>
              </a:graphicData>
            </a:graphic>
          </wp:anchor>
        </w:drawing>
      </w:r>
    </w:p>
    <w:p w:rsidR="00000000" w:rsidDel="00000000" w:rsidP="00000000" w:rsidRDefault="00000000" w:rsidRPr="00000000" w14:paraId="00000055">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56">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57">
      <w:pPr>
        <w:spacing w:line="360" w:lineRule="auto"/>
        <w:ind w:left="72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Gambar 1 - Membuat direktori bernama direktori 3</w:t>
      </w:r>
    </w:p>
    <w:p w:rsidR="00000000" w:rsidDel="00000000" w:rsidP="00000000" w:rsidRDefault="00000000" w:rsidRPr="00000000" w14:paraId="00000058">
      <w:pPr>
        <w:spacing w:line="36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9">
      <w:pPr>
        <w:spacing w:line="36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Praktikan membuat direktori yang bernama “semester3”. Praktikan</w:t>
      </w:r>
    </w:p>
    <w:p w:rsidR="00000000" w:rsidDel="00000000" w:rsidP="00000000" w:rsidRDefault="00000000" w:rsidRPr="00000000" w14:paraId="0000005A">
      <w:pPr>
        <w:spacing w:line="36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menampilkan isi direktori untuk memastikan bahwa folder tersebut sudah ada.</w:t>
      </w:r>
    </w:p>
    <w:p w:rsidR="00000000" w:rsidDel="00000000" w:rsidP="00000000" w:rsidRDefault="00000000" w:rsidRPr="00000000" w14:paraId="0000005B">
      <w:pPr>
        <w:spacing w:line="36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5D">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5E">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5F">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0">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1">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2">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3">
      <w:pPr>
        <w:numPr>
          <w:ilvl w:val="0"/>
          <w:numId w:val="2"/>
        </w:numPr>
        <w:spacing w:line="36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Kode sumber :</w:t>
      </w:r>
    </w:p>
    <w:p w:rsidR="00000000" w:rsidDel="00000000" w:rsidP="00000000" w:rsidRDefault="00000000" w:rsidRPr="00000000" w14:paraId="00000064">
      <w:pPr>
        <w:spacing w:line="360" w:lineRule="auto"/>
        <w:ind w:left="1440" w:firstLine="0"/>
        <w:rPr>
          <w:rFonts w:ascii="Lato" w:cs="Lato" w:eastAsia="Lato" w:hAnsi="Lato"/>
          <w:sz w:val="24"/>
          <w:szCs w:val="24"/>
        </w:rPr>
      </w:pPr>
      <w:r w:rsidDel="00000000" w:rsidR="00000000" w:rsidRPr="00000000">
        <w:rPr>
          <w:rtl w:val="0"/>
        </w:rPr>
      </w:r>
    </w:p>
    <w:tbl>
      <w:tblPr>
        <w:tblStyle w:val="Table2"/>
        <w:tblW w:w="70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5"/>
        <w:tblGridChange w:id="0">
          <w:tblGrid>
            <w:gridCol w:w="7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cd Semester3</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mkdir pancasila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ls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cd pancasila</w:t>
            </w:r>
          </w:p>
        </w:tc>
      </w:tr>
    </w:tbl>
    <w:p w:rsidR="00000000" w:rsidDel="00000000" w:rsidP="00000000" w:rsidRDefault="00000000" w:rsidRPr="00000000" w14:paraId="00000069">
      <w:pPr>
        <w:spacing w:line="360" w:lineRule="auto"/>
        <w:ind w:left="1440" w:firstLine="0"/>
        <w:rPr>
          <w:rFonts w:ascii="Lato" w:cs="Lato" w:eastAsia="Lato" w:hAnsi="La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342900</wp:posOffset>
            </wp:positionV>
            <wp:extent cx="4487363" cy="25908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487363" cy="2590800"/>
                    </a:xfrm>
                    <a:prstGeom prst="rect"/>
                    <a:ln/>
                  </pic:spPr>
                </pic:pic>
              </a:graphicData>
            </a:graphic>
          </wp:anchor>
        </w:drawing>
      </w:r>
    </w:p>
    <w:p w:rsidR="00000000" w:rsidDel="00000000" w:rsidP="00000000" w:rsidRDefault="00000000" w:rsidRPr="00000000" w14:paraId="0000006A">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B">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C">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D">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E">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F">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0">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1">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2">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3">
      <w:pPr>
        <w:spacing w:line="360" w:lineRule="auto"/>
        <w:ind w:left="72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Gambar 2 - Membuat direktori didalam direktori semester3 bernama matakuliah yang diambil di semester3</w:t>
      </w:r>
    </w:p>
    <w:p w:rsidR="00000000" w:rsidDel="00000000" w:rsidP="00000000" w:rsidRDefault="00000000" w:rsidRPr="00000000" w14:paraId="00000074">
      <w:pPr>
        <w:spacing w:line="36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5">
      <w:pPr>
        <w:spacing w:line="360" w:lineRule="auto"/>
        <w:ind w:left="720" w:firstLine="0"/>
        <w:rPr>
          <w:rFonts w:ascii="Lato" w:cs="Lato" w:eastAsia="Lato" w:hAnsi="Lato"/>
          <w:sz w:val="24"/>
          <w:szCs w:val="24"/>
        </w:rPr>
      </w:pPr>
      <w:r w:rsidDel="00000000" w:rsidR="00000000" w:rsidRPr="00000000">
        <w:rPr>
          <w:rFonts w:ascii="Lato" w:cs="Lato" w:eastAsia="Lato" w:hAnsi="Lato"/>
          <w:sz w:val="24"/>
          <w:szCs w:val="24"/>
          <w:rtl w:val="0"/>
        </w:rPr>
        <w:t xml:space="preserve">Praktikan berpindah direktori ke semester3 yang telah kita buat Praktikan membuat direktori didalam direktori semester3 yang telah dibuat sebelumnya yang bernama mata kuliah yang kita ambil disemester3.</w:t>
      </w:r>
    </w:p>
    <w:p w:rsidR="00000000" w:rsidDel="00000000" w:rsidP="00000000" w:rsidRDefault="00000000" w:rsidRPr="00000000" w14:paraId="00000076">
      <w:pPr>
        <w:spacing w:line="36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77">
      <w:pPr>
        <w:spacing w:line="360"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8">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9">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A">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B">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C">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D">
      <w:pPr>
        <w:spacing w:line="36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7E">
      <w:pPr>
        <w:numPr>
          <w:ilvl w:val="0"/>
          <w:numId w:val="2"/>
        </w:numPr>
        <w:spacing w:line="360" w:lineRule="auto"/>
        <w:ind w:left="1440" w:hanging="360"/>
        <w:rPr>
          <w:rFonts w:ascii="Lato" w:cs="Lato" w:eastAsia="Lato" w:hAnsi="Lato"/>
          <w:sz w:val="24"/>
          <w:szCs w:val="24"/>
        </w:rPr>
      </w:pPr>
      <w:r w:rsidDel="00000000" w:rsidR="00000000" w:rsidRPr="00000000">
        <w:rPr>
          <w:rFonts w:ascii="Lato" w:cs="Lato" w:eastAsia="Lato" w:hAnsi="Lato"/>
          <w:sz w:val="24"/>
          <w:szCs w:val="24"/>
          <w:rtl w:val="0"/>
        </w:rPr>
        <w:t xml:space="preserve">Kode sumber 3 :</w:t>
      </w:r>
    </w:p>
    <w:p w:rsidR="00000000" w:rsidDel="00000000" w:rsidP="00000000" w:rsidRDefault="00000000" w:rsidRPr="00000000" w14:paraId="0000007F">
      <w:pPr>
        <w:spacing w:line="360" w:lineRule="auto"/>
        <w:ind w:left="1440" w:firstLine="0"/>
        <w:rPr>
          <w:rFonts w:ascii="Lato" w:cs="Lato" w:eastAsia="Lato" w:hAnsi="Lato"/>
          <w:sz w:val="24"/>
          <w:szCs w:val="24"/>
        </w:rPr>
      </w:pPr>
      <w:r w:rsidDel="00000000" w:rsidR="00000000" w:rsidRPr="00000000">
        <w:rPr>
          <w:rtl w:val="0"/>
        </w:rPr>
      </w:r>
    </w:p>
    <w:tbl>
      <w:tblPr>
        <w:tblStyle w:val="Table3"/>
        <w:tblW w:w="763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6"/>
        <w:tblGridChange w:id="0">
          <w:tblGrid>
            <w:gridCol w:w="76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nano deskripsi.txt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ls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cat deskripsi.txt</w:t>
            </w:r>
          </w:p>
        </w:tc>
      </w:tr>
    </w:tbl>
    <w:p w:rsidR="00000000" w:rsidDel="00000000" w:rsidP="00000000" w:rsidRDefault="00000000" w:rsidRPr="00000000" w14:paraId="00000083">
      <w:pPr>
        <w:spacing w:line="360" w:lineRule="auto"/>
        <w:ind w:left="1440" w:firstLine="0"/>
        <w:rPr>
          <w:rFonts w:ascii="Lato" w:cs="Lato" w:eastAsia="Lato" w:hAnsi="La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342900</wp:posOffset>
            </wp:positionV>
            <wp:extent cx="4763588" cy="22098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63588" cy="2209800"/>
                    </a:xfrm>
                    <a:prstGeom prst="rect"/>
                    <a:ln/>
                  </pic:spPr>
                </pic:pic>
              </a:graphicData>
            </a:graphic>
          </wp:anchor>
        </w:drawing>
      </w:r>
    </w:p>
    <w:p w:rsidR="00000000" w:rsidDel="00000000" w:rsidP="00000000" w:rsidRDefault="00000000" w:rsidRPr="00000000" w14:paraId="00000084">
      <w:pPr>
        <w:spacing w:line="360" w:lineRule="auto"/>
        <w:ind w:left="144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85">
      <w:pPr>
        <w:spacing w:line="360" w:lineRule="auto"/>
        <w:ind w:left="72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Gambar 3.1 - Membuat deskripsi singkat didalam direktori matakuliah</w:t>
      </w:r>
    </w:p>
    <w:p w:rsidR="00000000" w:rsidDel="00000000" w:rsidP="00000000" w:rsidRDefault="00000000" w:rsidRPr="00000000" w14:paraId="00000086">
      <w:pPr>
        <w:spacing w:line="36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87">
      <w:pPr>
        <w:spacing w:line="360" w:lineRule="auto"/>
        <w:ind w:left="720" w:firstLine="720"/>
        <w:rPr>
          <w:rFonts w:ascii="Lato" w:cs="Lato" w:eastAsia="Lato" w:hAnsi="Lato"/>
          <w:sz w:val="24"/>
          <w:szCs w:val="24"/>
        </w:rPr>
      </w:pPr>
      <w:commentRangeStart w:id="2"/>
      <w:r w:rsidDel="00000000" w:rsidR="00000000" w:rsidRPr="00000000">
        <w:rPr>
          <w:rFonts w:ascii="Lato" w:cs="Lato" w:eastAsia="Lato" w:hAnsi="Lato"/>
          <w:sz w:val="24"/>
          <w:szCs w:val="24"/>
          <w:rtl w:val="0"/>
        </w:rPr>
        <w:t xml:space="preserve">Praktikan membuat deskripsi singkat tentang mata kuliah yang kita ambil. Praktikan menampilkan isi dari direktori mata kuliah untuk memastikan deskripsi telah kita buat. Praktikan menampilkan deskripsi mata kuliah yang kita buat.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8">
      <w:pPr>
        <w:spacing w:line="360" w:lineRule="auto"/>
        <w:ind w:left="72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89">
      <w:pPr>
        <w:spacing w:line="360" w:lineRule="auto"/>
        <w:ind w:left="720" w:firstLine="0"/>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8A">
      <w:pPr>
        <w:spacing w:line="360" w:lineRule="auto"/>
        <w:ind w:left="720" w:firstLine="0"/>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8B">
      <w:pPr>
        <w:spacing w:line="360" w:lineRule="auto"/>
        <w:ind w:left="720" w:firstLine="0"/>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8C">
      <w:pPr>
        <w:spacing w:line="360" w:lineRule="auto"/>
        <w:ind w:left="720" w:firstLine="0"/>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8D">
      <w:pPr>
        <w:spacing w:line="360" w:lineRule="auto"/>
        <w:ind w:left="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8E">
      <w:pPr>
        <w:spacing w:line="360" w:lineRule="auto"/>
        <w:ind w:left="0" w:firstLine="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8F">
      <w:pPr>
        <w:spacing w:line="360" w:lineRule="auto"/>
        <w:ind w:left="0" w:firstLine="0"/>
        <w:jc w:val="left"/>
        <w:rPr>
          <w:rFonts w:ascii="Lato" w:cs="Lato" w:eastAsia="Lato" w:hAnsi="Lato"/>
          <w:sz w:val="28"/>
          <w:szCs w:val="28"/>
        </w:rPr>
      </w:pPr>
      <w:commentRangeStart w:id="3"/>
      <w:r w:rsidDel="00000000" w:rsidR="00000000" w:rsidRPr="00000000">
        <w:rPr>
          <w:rtl w:val="0"/>
        </w:rPr>
      </w:r>
    </w:p>
    <w:p w:rsidR="00000000" w:rsidDel="00000000" w:rsidP="00000000" w:rsidRDefault="00000000" w:rsidRPr="00000000" w14:paraId="00000090">
      <w:pPr>
        <w:spacing w:line="360" w:lineRule="auto"/>
        <w:ind w:left="0" w:firstLine="0"/>
        <w:jc w:val="left"/>
        <w:rPr>
          <w:rFonts w:ascii="Lato" w:cs="Lato" w:eastAsia="Lato" w:hAnsi="Lato"/>
          <w:sz w:val="28"/>
          <w:szCs w:val="28"/>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1">
      <w:pPr>
        <w:spacing w:line="360" w:lineRule="auto"/>
        <w:jc w:val="center"/>
        <w:rPr>
          <w:rFonts w:ascii="Lato" w:cs="Lato" w:eastAsia="Lato" w:hAnsi="La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515438</wp:posOffset>
            </wp:positionH>
            <wp:positionV relativeFrom="paragraph">
              <wp:posOffset>114300</wp:posOffset>
            </wp:positionV>
            <wp:extent cx="5266238" cy="313372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66238" cy="3133725"/>
                    </a:xfrm>
                    <a:prstGeom prst="rect"/>
                    <a:ln/>
                  </pic:spPr>
                </pic:pic>
              </a:graphicData>
            </a:graphic>
          </wp:anchor>
        </w:drawing>
      </w:r>
    </w:p>
    <w:p w:rsidR="00000000" w:rsidDel="00000000" w:rsidP="00000000" w:rsidRDefault="00000000" w:rsidRPr="00000000" w14:paraId="00000092">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3">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4">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5">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6">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7">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8">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9">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A">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B">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C">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D">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9E">
      <w:pPr>
        <w:spacing w:line="360" w:lineRule="auto"/>
        <w:ind w:left="2160" w:firstLine="720"/>
        <w:jc w:val="left"/>
        <w:rPr>
          <w:rFonts w:ascii="Lato" w:cs="Lato" w:eastAsia="Lato" w:hAnsi="Lato"/>
          <w:sz w:val="24"/>
          <w:szCs w:val="24"/>
        </w:rPr>
      </w:pPr>
      <w:r w:rsidDel="00000000" w:rsidR="00000000" w:rsidRPr="00000000">
        <w:rPr>
          <w:rFonts w:ascii="Lato" w:cs="Lato" w:eastAsia="Lato" w:hAnsi="Lato"/>
          <w:sz w:val="24"/>
          <w:szCs w:val="24"/>
          <w:rtl w:val="0"/>
        </w:rPr>
        <w:t xml:space="preserve">Gambar 3.2- menulis deskripsi singkat</w:t>
      </w:r>
    </w:p>
    <w:p w:rsidR="00000000" w:rsidDel="00000000" w:rsidP="00000000" w:rsidRDefault="00000000" w:rsidRPr="00000000" w14:paraId="0000009F">
      <w:pPr>
        <w:spacing w:line="36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A0">
      <w:pPr>
        <w:spacing w:line="360" w:lineRule="auto"/>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Praktikan menulis deskripsi singkat tentang mata kuliah kita dengan nano text editor,kemudian simpan dan kembali ke terminal. </w:t>
      </w:r>
    </w:p>
    <w:p w:rsidR="00000000" w:rsidDel="00000000" w:rsidP="00000000" w:rsidRDefault="00000000" w:rsidRPr="00000000" w14:paraId="000000A1">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7">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9">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A">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B">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AF">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B0">
      <w:pPr>
        <w:numPr>
          <w:ilvl w:val="0"/>
          <w:numId w:val="2"/>
        </w:numPr>
        <w:spacing w:line="36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Ulangi langkah ke dua dan ke tiga untuk membuat direktori dan deskripsi singkat pada semua mata kuliah yang kita ambil di semester3.</w:t>
      </w:r>
    </w:p>
    <w:p w:rsidR="00000000" w:rsidDel="00000000" w:rsidP="00000000" w:rsidRDefault="00000000" w:rsidRPr="00000000" w14:paraId="000000B1">
      <w:pPr>
        <w:numPr>
          <w:ilvl w:val="0"/>
          <w:numId w:val="2"/>
        </w:numPr>
        <w:spacing w:line="36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Kode sumber :</w:t>
      </w:r>
    </w:p>
    <w:p w:rsidR="00000000" w:rsidDel="00000000" w:rsidP="00000000" w:rsidRDefault="00000000" w:rsidRPr="00000000" w14:paraId="000000B2">
      <w:pPr>
        <w:spacing w:line="360" w:lineRule="auto"/>
        <w:ind w:left="1440" w:firstLine="0"/>
        <w:rPr>
          <w:rFonts w:ascii="Lato" w:cs="Lato" w:eastAsia="Lato" w:hAnsi="Lato"/>
          <w:sz w:val="24"/>
          <w:szCs w:val="24"/>
        </w:rPr>
      </w:pPr>
      <w:r w:rsidDel="00000000" w:rsidR="00000000" w:rsidRPr="00000000">
        <w:rPr>
          <w:rtl w:val="0"/>
        </w:rPr>
      </w:r>
    </w:p>
    <w:tbl>
      <w:tblPr>
        <w:tblStyle w:val="Table4"/>
        <w:tblW w:w="763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6"/>
        <w:tblGridChange w:id="0">
          <w:tblGrid>
            <w:gridCol w:w="76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sudo apt-get install vokoscreen</w:t>
            </w:r>
          </w:p>
        </w:tc>
      </w:tr>
    </w:tbl>
    <w:p w:rsidR="00000000" w:rsidDel="00000000" w:rsidP="00000000" w:rsidRDefault="00000000" w:rsidRPr="00000000" w14:paraId="000000B4">
      <w:pPr>
        <w:spacing w:line="360" w:lineRule="auto"/>
        <w:ind w:left="1440" w:firstLine="0"/>
        <w:rPr>
          <w:rFonts w:ascii="Lato" w:cs="Lato" w:eastAsia="Lato" w:hAnsi="Lato"/>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886913</wp:posOffset>
            </wp:positionH>
            <wp:positionV relativeFrom="paragraph">
              <wp:posOffset>295275</wp:posOffset>
            </wp:positionV>
            <wp:extent cx="4894763" cy="601027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94763" cy="6010275"/>
                    </a:xfrm>
                    <a:prstGeom prst="rect"/>
                    <a:ln/>
                  </pic:spPr>
                </pic:pic>
              </a:graphicData>
            </a:graphic>
          </wp:anchor>
        </w:drawing>
      </w:r>
    </w:p>
    <w:p w:rsidR="00000000" w:rsidDel="00000000" w:rsidP="00000000" w:rsidRDefault="00000000" w:rsidRPr="00000000" w14:paraId="000000B5">
      <w:pPr>
        <w:spacing w:line="360" w:lineRule="auto"/>
        <w:ind w:left="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Gambar 4 - Menginstall vokoscreen</w:t>
      </w:r>
    </w:p>
    <w:p w:rsidR="00000000" w:rsidDel="00000000" w:rsidP="00000000" w:rsidRDefault="00000000" w:rsidRPr="00000000" w14:paraId="000000B6">
      <w:pPr>
        <w:spacing w:line="360" w:lineRule="auto"/>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Praktikan menginstall vokoscreen</w:t>
      </w:r>
    </w:p>
    <w:p w:rsidR="00000000" w:rsidDel="00000000" w:rsidP="00000000" w:rsidRDefault="00000000" w:rsidRPr="00000000" w14:paraId="000000B7">
      <w:pPr>
        <w:numPr>
          <w:ilvl w:val="0"/>
          <w:numId w:val="2"/>
        </w:numPr>
        <w:spacing w:line="360" w:lineRule="auto"/>
        <w:ind w:left="144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Kode sumber :</w:t>
      </w:r>
    </w:p>
    <w:p w:rsidR="00000000" w:rsidDel="00000000" w:rsidP="00000000" w:rsidRDefault="00000000" w:rsidRPr="00000000" w14:paraId="000000B8">
      <w:pPr>
        <w:spacing w:line="360" w:lineRule="auto"/>
        <w:ind w:left="1440" w:firstLine="0"/>
        <w:rPr>
          <w:rFonts w:ascii="Lato" w:cs="Lato" w:eastAsia="Lato" w:hAnsi="Lato"/>
          <w:sz w:val="24"/>
          <w:szCs w:val="24"/>
        </w:rPr>
      </w:pPr>
      <w:r w:rsidDel="00000000" w:rsidR="00000000" w:rsidRPr="00000000">
        <w:rPr>
          <w:rtl w:val="0"/>
        </w:rPr>
      </w:r>
    </w:p>
    <w:tbl>
      <w:tblPr>
        <w:tblStyle w:val="Table5"/>
        <w:tblW w:w="7636.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36"/>
        <w:tblGridChange w:id="0">
          <w:tblGrid>
            <w:gridCol w:w="76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vokoscreen</w:t>
            </w:r>
          </w:p>
        </w:tc>
      </w:tr>
    </w:tbl>
    <w:p w:rsidR="00000000" w:rsidDel="00000000" w:rsidP="00000000" w:rsidRDefault="00000000" w:rsidRPr="00000000" w14:paraId="000000BA">
      <w:pPr>
        <w:spacing w:line="360" w:lineRule="auto"/>
        <w:ind w:left="0" w:firstLine="0"/>
        <w:rPr>
          <w:rFonts w:ascii="Lato" w:cs="Lato" w:eastAsia="Lato" w:hAnsi="Lato"/>
          <w:sz w:val="24"/>
          <w:szCs w:val="24"/>
        </w:rPr>
        <w:pPrChange w:author="Rakhman Wahid" w:id="0" w:date="2019-09-08T09:15:16Z">
          <w:pPr>
            <w:spacing w:line="360" w:lineRule="auto"/>
            <w:ind w:left="1440" w:firstLine="0"/>
          </w:pPr>
        </w:pPrChange>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848813</wp:posOffset>
            </wp:positionH>
            <wp:positionV relativeFrom="paragraph">
              <wp:posOffset>295275</wp:posOffset>
            </wp:positionV>
            <wp:extent cx="4932863" cy="3733800"/>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32863" cy="3733800"/>
                    </a:xfrm>
                    <a:prstGeom prst="rect"/>
                    <a:ln/>
                  </pic:spPr>
                </pic:pic>
              </a:graphicData>
            </a:graphic>
          </wp:anchor>
        </w:drawing>
      </w:r>
    </w:p>
    <w:p w:rsidR="00000000" w:rsidDel="00000000" w:rsidP="00000000" w:rsidRDefault="00000000" w:rsidRPr="00000000" w14:paraId="000000BB">
      <w:pPr>
        <w:spacing w:line="360" w:lineRule="auto"/>
        <w:ind w:left="1440" w:firstLine="0"/>
        <w:jc w:val="center"/>
        <w:rPr>
          <w:rFonts w:ascii="Lato" w:cs="Lato" w:eastAsia="Lato" w:hAnsi="Lato"/>
          <w:sz w:val="24"/>
          <w:szCs w:val="24"/>
        </w:rPr>
      </w:pPr>
      <w:commentRangeStart w:id="4"/>
      <w:r w:rsidDel="00000000" w:rsidR="00000000" w:rsidRPr="00000000">
        <w:rPr>
          <w:rFonts w:ascii="Lato" w:cs="Lato" w:eastAsia="Lato" w:hAnsi="Lato"/>
          <w:sz w:val="24"/>
          <w:szCs w:val="24"/>
          <w:rtl w:val="0"/>
        </w:rPr>
        <w:t xml:space="preserve">Gambar 5 - Membuka l vokoscreen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C">
      <w:pPr>
        <w:spacing w:line="360" w:lineRule="auto"/>
        <w:ind w:left="1440" w:firstLine="0"/>
        <w:jc w:val="center"/>
        <w:rPr>
          <w:rFonts w:ascii="Lato" w:cs="Lato" w:eastAsia="Lato" w:hAnsi="Lato"/>
          <w:sz w:val="24"/>
          <w:szCs w:val="24"/>
        </w:rPr>
      </w:pPr>
      <w:r w:rsidDel="00000000" w:rsidR="00000000" w:rsidRPr="00000000">
        <w:rPr>
          <w:rFonts w:ascii="Lato" w:cs="Lato" w:eastAsia="Lato" w:hAnsi="Lato"/>
          <w:sz w:val="24"/>
          <w:szCs w:val="24"/>
          <w:rtl w:val="0"/>
        </w:rPr>
        <w:t xml:space="preserve">Praktikan membuka vokoscreen</w:t>
      </w:r>
    </w:p>
    <w:p w:rsidR="00000000" w:rsidDel="00000000" w:rsidP="00000000" w:rsidRDefault="00000000" w:rsidRPr="00000000" w14:paraId="000000BD">
      <w:pPr>
        <w:spacing w:line="360" w:lineRule="auto"/>
        <w:ind w:left="144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BE">
      <w:pPr>
        <w:spacing w:line="360" w:lineRule="auto"/>
        <w:ind w:left="144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BF">
      <w:pPr>
        <w:spacing w:line="360" w:lineRule="auto"/>
        <w:ind w:left="144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C0">
      <w:pPr>
        <w:spacing w:line="360" w:lineRule="auto"/>
        <w:ind w:left="144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C1">
      <w:pPr>
        <w:spacing w:line="360" w:lineRule="auto"/>
        <w:ind w:left="144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C2">
      <w:pPr>
        <w:spacing w:line="360" w:lineRule="auto"/>
        <w:ind w:left="144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C3">
      <w:pPr>
        <w:spacing w:line="360" w:lineRule="auto"/>
        <w:ind w:left="144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C4">
      <w:pPr>
        <w:spacing w:line="360" w:lineRule="auto"/>
        <w:ind w:left="144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C5">
      <w:pPr>
        <w:spacing w:line="360" w:lineRule="auto"/>
        <w:ind w:left="144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C6">
      <w:pPr>
        <w:spacing w:line="360" w:lineRule="auto"/>
        <w:ind w:left="0" w:firstLine="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C7">
      <w:pPr>
        <w:spacing w:line="360" w:lineRule="auto"/>
        <w:ind w:lef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PEMBAHASAN DAN KESIMPULAN</w:t>
      </w:r>
    </w:p>
    <w:p w:rsidR="00000000" w:rsidDel="00000000" w:rsidP="00000000" w:rsidRDefault="00000000" w:rsidRPr="00000000" w14:paraId="000000C8">
      <w:pPr>
        <w:spacing w:line="360" w:lineRule="auto"/>
        <w:ind w:left="0" w:firstLine="720"/>
        <w:rPr>
          <w:rFonts w:ascii="Lato" w:cs="Lato" w:eastAsia="Lato" w:hAnsi="Lato"/>
          <w:sz w:val="24"/>
          <w:szCs w:val="24"/>
        </w:rPr>
      </w:pPr>
      <w:r w:rsidDel="00000000" w:rsidR="00000000" w:rsidRPr="00000000">
        <w:rPr>
          <w:rtl w:val="0"/>
        </w:rPr>
      </w:r>
    </w:p>
    <w:p w:rsidR="00000000" w:rsidDel="00000000" w:rsidP="00000000" w:rsidRDefault="00000000" w:rsidRPr="00000000" w14:paraId="000000C9">
      <w:pPr>
        <w:spacing w:line="360" w:lineRule="auto"/>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Alhamdulillah ​ praktikum kali ini berjalan lancar tidak ada kendala yang berarti.</w:t>
      </w:r>
    </w:p>
    <w:p w:rsidR="00000000" w:rsidDel="00000000" w:rsidP="00000000" w:rsidRDefault="00000000" w:rsidRPr="00000000" w14:paraId="000000CA">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CB">
      <w:pPr>
        <w:spacing w:line="360" w:lineRule="auto"/>
        <w:ind w:left="0" w:firstLine="720"/>
        <w:rPr>
          <w:rFonts w:ascii="Lato" w:cs="Lato" w:eastAsia="Lato" w:hAnsi="Lato"/>
          <w:sz w:val="24"/>
          <w:szCs w:val="24"/>
        </w:rPr>
      </w:pPr>
      <w:commentRangeStart w:id="5"/>
      <w:r w:rsidDel="00000000" w:rsidR="00000000" w:rsidRPr="00000000">
        <w:rPr>
          <w:rFonts w:ascii="Lato" w:cs="Lato" w:eastAsia="Lato" w:hAnsi="Lato"/>
          <w:sz w:val="24"/>
          <w:szCs w:val="24"/>
          <w:rtl w:val="0"/>
        </w:rPr>
        <w:t xml:space="preserve">Shell adalah penerjemah perintah yang menjembatani ​ user dengan sistem</w:t>
      </w:r>
    </w:p>
    <w:p w:rsidR="00000000" w:rsidDel="00000000" w:rsidP="00000000" w:rsidRDefault="00000000" w:rsidRPr="00000000" w14:paraId="000000CC">
      <w:pPr>
        <w:spacing w:line="3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operasi dalam hal ini kernel(inti sistem operasi), umumnya shell menyediakan ​ prompt</w:t>
      </w:r>
    </w:p>
    <w:p w:rsidR="00000000" w:rsidDel="00000000" w:rsidP="00000000" w:rsidRDefault="00000000" w:rsidRPr="00000000" w14:paraId="000000CD">
      <w:pPr>
        <w:spacing w:line="3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sebagai ​ user interface ​ , tempat di mana ​ user mengetikkan perintah-perintah yang</w:t>
      </w:r>
    </w:p>
    <w:p w:rsidR="00000000" w:rsidDel="00000000" w:rsidP="00000000" w:rsidRDefault="00000000" w:rsidRPr="00000000" w14:paraId="000000CE">
      <w:pPr>
        <w:spacing w:line="3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dinginkan baik berupa perintah internal shell(​ internal command ) ​ , ataupun perintah</w:t>
      </w:r>
    </w:p>
    <w:p w:rsidR="00000000" w:rsidDel="00000000" w:rsidP="00000000" w:rsidRDefault="00000000" w:rsidRPr="00000000" w14:paraId="000000CF">
      <w:pPr>
        <w:spacing w:line="3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eksekusi suatu ​ file skrip(​ eksternal command ) ​ . Melalui pemrograman shell kita dapat</w:t>
      </w:r>
    </w:p>
    <w:p w:rsidR="00000000" w:rsidDel="00000000" w:rsidP="00000000" w:rsidRDefault="00000000" w:rsidRPr="00000000" w14:paraId="000000D0">
      <w:pPr>
        <w:spacing w:line="3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membuat ​ program input dan output sederhana. File program shell memiliki ekstensi ​ .sh untuk menjalankan skrip shell kita cukup menjalankannya pada terminal dengan</w:t>
      </w:r>
    </w:p>
    <w:p w:rsidR="00000000" w:rsidDel="00000000" w:rsidP="00000000" w:rsidRDefault="00000000" w:rsidRPr="00000000" w14:paraId="000000D1">
      <w:pPr>
        <w:spacing w:line="36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perintah ​ cat nama_file.txt0</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2">
      <w:pPr>
        <w:spacing w:line="36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5">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8">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A">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D">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E">
      <w:pPr>
        <w:spacing w:line="360" w:lineRule="auto"/>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rPr>
          <w:rFonts w:ascii="Lato" w:cs="Lato" w:eastAsia="Lato" w:hAnsi="Lato"/>
          <w:sz w:val="24"/>
          <w:szCs w:val="24"/>
        </w:rPr>
      </w:pPr>
      <w:r w:rsidDel="00000000" w:rsidR="00000000" w:rsidRPr="00000000">
        <w:rPr>
          <w:rtl w:val="0"/>
        </w:rPr>
      </w:r>
    </w:p>
    <w:sectPr>
      <w:headerReference r:id="rId13" w:type="default"/>
      <w:footerReference r:id="rId14" w:type="default"/>
      <w:pgSz w:h="16834" w:w="11909"/>
      <w:pgMar w:bottom="1133.8582677165355" w:top="1700.7874015748032" w:left="1700.7874015748032" w:right="1133.8582677165355" w:header="720" w:footer="720"/>
      <w:pgNumType w:start="1"/>
      <w:sectPrChange w:author="Rakhman Wahid" w:id="0" w:date="2019-09-08T09:15:43Z">
        <w:sectPr w:rsidR="000000" w:rsidDel="000000" w:rsidRPr="000000" w:rsidSect="000000">
          <w:pgMar w:bottom="1133.8582677165355" w:top="1700.7874015748032" w:left="1700.7874015748032" w:right="1133.8582677165355" w:header="720" w:footer="720"/>
          <w:pgNumType w:start="1"/>
          <w:pgSz w:h="16834" w:w="11909"/>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khman Wahid" w:id="0" w:date="2019-09-08T09:14:34Z">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akhman Wahid" w:id="2" w:date="2019-09-08T09:15:43Z"/>
          <w:rFonts w:ascii="Arial" w:cs="Arial" w:eastAsia="Arial" w:hAnsi="Arial"/>
          <w:b w:val="0"/>
          <w:i w:val="0"/>
          <w:smallCaps w:val="0"/>
          <w:strike w:val="0"/>
          <w:color w:val="000000"/>
          <w:sz w:val="22"/>
          <w:szCs w:val="22"/>
          <w:u w:val="none"/>
          <w:shd w:fill="auto" w:val="clear"/>
          <w:vertAlign w:val="baseline"/>
        </w:rPr>
      </w:pPr>
      <w:ins w:author="Rakhman Wahid" w:id="2" w:date="2019-09-08T09:15: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align justify</w:t>
        </w:r>
      </w:ins>
    </w:p>
  </w:comment>
  <w:comment w:author="Rakhman Wahid" w:id="3" w:date="2019-09-08T09:15:56Z">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akhman Wahid" w:id="2" w:date="2019-09-08T09:15:43Z"/>
          <w:rFonts w:ascii="Arial" w:cs="Arial" w:eastAsia="Arial" w:hAnsi="Arial"/>
          <w:b w:val="0"/>
          <w:i w:val="0"/>
          <w:smallCaps w:val="0"/>
          <w:strike w:val="0"/>
          <w:color w:val="000000"/>
          <w:sz w:val="22"/>
          <w:szCs w:val="22"/>
          <w:u w:val="none"/>
          <w:shd w:fill="auto" w:val="clear"/>
          <w:vertAlign w:val="baseline"/>
        </w:rPr>
      </w:pPr>
      <w:ins w:author="Rakhman Wahid" w:id="2" w:date="2019-09-08T09:15: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tolong dirapikan lagi</w:t>
        </w:r>
      </w:ins>
    </w:p>
  </w:comment>
  <w:comment w:author="Rakhman Wahid" w:id="5" w:date="2019-09-08T09:15:08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akhman Wahid" w:id="2" w:date="2019-09-08T09:15:43Z"/>
          <w:rFonts w:ascii="Arial" w:cs="Arial" w:eastAsia="Arial" w:hAnsi="Arial"/>
          <w:b w:val="0"/>
          <w:i w:val="0"/>
          <w:smallCaps w:val="0"/>
          <w:strike w:val="0"/>
          <w:color w:val="000000"/>
          <w:sz w:val="22"/>
          <w:szCs w:val="22"/>
          <w:u w:val="none"/>
          <w:shd w:fill="auto" w:val="clear"/>
          <w:vertAlign w:val="baseline"/>
        </w:rPr>
      </w:pPr>
      <w:ins w:author="Rakhman Wahid" w:id="2" w:date="2019-09-08T09:15: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align justify</w:t>
        </w:r>
      </w:ins>
    </w:p>
  </w:comment>
  <w:comment w:author="Rakhman Wahid" w:id="1" w:date="2019-09-08T09:16:30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akhman Wahid" w:id="2" w:date="2019-09-08T09:15:43Z"/>
          <w:rFonts w:ascii="Arial" w:cs="Arial" w:eastAsia="Arial" w:hAnsi="Arial"/>
          <w:b w:val="0"/>
          <w:i w:val="0"/>
          <w:smallCaps w:val="0"/>
          <w:strike w:val="0"/>
          <w:color w:val="000000"/>
          <w:sz w:val="22"/>
          <w:szCs w:val="22"/>
          <w:u w:val="none"/>
          <w:shd w:fill="auto" w:val="clear"/>
          <w:vertAlign w:val="baseline"/>
        </w:rPr>
      </w:pPr>
      <w:ins w:author="Rakhman Wahid" w:id="2" w:date="2019-09-08T09:15: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kode sumber hanya untuk modul pemrorgraman shell</w:t>
        </w:r>
      </w:ins>
    </w:p>
  </w:comment>
  <w:comment w:author="Rakhman Wahid" w:id="4" w:date="2019-09-08T09:15:37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akhman Wahid" w:id="2" w:date="2019-09-08T09:15:43Z"/>
          <w:rFonts w:ascii="Arial" w:cs="Arial" w:eastAsia="Arial" w:hAnsi="Arial"/>
          <w:b w:val="0"/>
          <w:i w:val="0"/>
          <w:smallCaps w:val="0"/>
          <w:strike w:val="0"/>
          <w:color w:val="000000"/>
          <w:sz w:val="22"/>
          <w:szCs w:val="22"/>
          <w:u w:val="none"/>
          <w:shd w:fill="auto" w:val="clear"/>
          <w:vertAlign w:val="baseline"/>
        </w:rPr>
      </w:pPr>
      <w:ins w:author="Rakhman Wahid" w:id="2" w:date="2019-09-08T09:15: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jaraknya tolong dirapikan</w:t>
        </w:r>
      </w:ins>
    </w:p>
  </w:comment>
  <w:comment w:author="Rakhman Wahid" w:id="2" w:date="2019-09-08T09:16:06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Rakhman Wahid" w:id="2" w:date="2019-09-08T09:15:43Z"/>
          <w:rFonts w:ascii="Arial" w:cs="Arial" w:eastAsia="Arial" w:hAnsi="Arial"/>
          <w:b w:val="0"/>
          <w:i w:val="0"/>
          <w:smallCaps w:val="0"/>
          <w:strike w:val="0"/>
          <w:color w:val="000000"/>
          <w:sz w:val="22"/>
          <w:szCs w:val="22"/>
          <w:u w:val="none"/>
          <w:shd w:fill="auto" w:val="clear"/>
          <w:vertAlign w:val="baseline"/>
        </w:rPr>
      </w:pPr>
      <w:ins w:author="Rakhman Wahid" w:id="2" w:date="2019-09-08T09:15: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align justify</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ins w:author="Rakhman Wahid" w:id="2" w:date="2019-09-08T09:15:43Z"/>
        <w:rFonts w:ascii="Lato" w:cs="Lato" w:eastAsia="Lato" w:hAnsi="Lato"/>
        <w:sz w:val="24"/>
        <w:szCs w:val="24"/>
      </w:rPr>
    </w:pPr>
    <w:ins w:author="Rakhman Wahid" w:id="2" w:date="2019-09-08T09:15:43Z">
      <w:r w:rsidDel="00000000" w:rsidR="00000000" w:rsidRPr="00000000">
        <w:rPr>
          <w:rtl w:val="0"/>
        </w:rPr>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ins w:author="Rakhman Wahid" w:id="2" w:date="2019-09-08T09:15:43Z"/>
        <w:rFonts w:ascii="Lato" w:cs="Lato" w:eastAsia="Lato" w:hAnsi="Lato"/>
        <w:sz w:val="24"/>
        <w:szCs w:val="24"/>
      </w:rPr>
    </w:pPr>
    <w:ins w:author="Rakhman Wahid" w:id="2" w:date="2019-09-08T09:15:43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